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D96B" w14:textId="77777777" w:rsidR="00000000" w:rsidRDefault="00FE6903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  <w:r>
        <w:rPr>
          <w:rFonts w:ascii="华文中宋" w:eastAsia="华文中宋" w:hAnsi="华文中宋" w:hint="eastAsia"/>
          <w:sz w:val="36"/>
          <w:szCs w:val="36"/>
        </w:rPr>
        <w:t>2019</w:t>
      </w:r>
      <w:r>
        <w:rPr>
          <w:rFonts w:ascii="华文中宋" w:eastAsia="华文中宋" w:hAnsi="华文中宋" w:hint="eastAsia"/>
          <w:sz w:val="36"/>
          <w:szCs w:val="36"/>
        </w:rPr>
        <w:t>年</w:t>
      </w:r>
      <w:r>
        <w:rPr>
          <w:rFonts w:ascii="华文中宋" w:eastAsia="华文中宋" w:hAnsi="华文中宋" w:hint="eastAsia"/>
          <w:sz w:val="36"/>
          <w:szCs w:val="36"/>
        </w:rPr>
        <w:t>7</w:t>
      </w:r>
      <w:r>
        <w:rPr>
          <w:rFonts w:ascii="华文中宋" w:eastAsia="华文中宋" w:hAnsi="华文中宋" w:hint="eastAsia"/>
          <w:sz w:val="36"/>
          <w:szCs w:val="36"/>
        </w:rPr>
        <w:t>月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07403720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FA713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6F80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7550C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67523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8C05F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8AB45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356F36BB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37469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596C4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5C701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26835185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7E39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A220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91330304MA2852FD2F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D275D4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温州市跳跃贸易有限公司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32294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时红光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5B93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F76EE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36043019******2315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25D4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15E5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温州市瓯海区郭溪街道河头村宋河中路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层前半间）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BDDA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2015-11-04</w:t>
            </w:r>
          </w:p>
        </w:tc>
      </w:tr>
      <w:tr w:rsidR="00000000" w14:paraId="774AE0BE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B2CD7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3FF8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91330304MA2CQJN2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7FE76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温州佳耐广告有限公司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DBF0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陈久微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62A2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B5C34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33032419******3888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D086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95F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浙江省温州市瓯海区景山中央花苑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DD4D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2018-07-19</w:t>
            </w:r>
          </w:p>
        </w:tc>
      </w:tr>
      <w:tr w:rsidR="00000000" w14:paraId="1BFC232B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CD269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0C38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91330304MA2CPXAW3E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9495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温州辉福酒店管理有限公司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474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陈建洪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B6E7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9DF37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33080219******4415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510D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4842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浙江省温州市瓯海区景山街道中央花苑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营业房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F1A9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2018-06-11</w:t>
            </w:r>
          </w:p>
        </w:tc>
      </w:tr>
      <w:tr w:rsidR="00000000" w14:paraId="18D1A96C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FC51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852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91330304MA2CPH039P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1AE7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温州全立电子科技有限公司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C74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CCEE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B35A8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31011519******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7413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66D0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81C79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浙江省温州市瓯海区景山街道景山组团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层东首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3A79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2018-06-07</w:t>
            </w:r>
          </w:p>
        </w:tc>
      </w:tr>
      <w:tr w:rsidR="00000000" w14:paraId="75A32601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4C0E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B9B4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330304781811315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1366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温州市万鸿建筑劳务有限公司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1FDE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徐伯荣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6DFA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402911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33030219******5213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471F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566F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温州市瓯海景山西小区将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B5E0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2005-10-28</w:t>
            </w:r>
          </w:p>
        </w:tc>
      </w:tr>
      <w:tr w:rsidR="00000000" w14:paraId="28102D01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F10C" w14:textId="77777777" w:rsidR="00000000" w:rsidRDefault="00FE690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D166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913303043077068332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22ED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温州市泰和眼镜有限公司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C90E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朱呈松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C5B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192A5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42232619******3119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3732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53CE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温州市瓯海娄桥街道娄桥村天灯路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号旁边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EBB3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2014-10-0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</w:tr>
      <w:tr w:rsidR="00000000" w14:paraId="7BB4B81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4FEA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5819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91330304MA2ATR538W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9B04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温州倩丰商贸有限公司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BC07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3BC6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51C0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65230119******5522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FEB2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DC83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浙江省温州市瓯海区新桥街道第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66F3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2019-05-15</w:t>
            </w:r>
          </w:p>
        </w:tc>
      </w:tr>
      <w:tr w:rsidR="00000000" w14:paraId="3C1E361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2067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CFF09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91330304MA2AR6WT4R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4E0DF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温州隆佳建材有限公司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AF4F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龙福生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50DC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BDBE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52222919******3211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4FBF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1FED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浙江省温州市瓯海区新桥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9E04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2019-03-11</w:t>
            </w:r>
          </w:p>
        </w:tc>
      </w:tr>
      <w:tr w:rsidR="00000000" w14:paraId="26F91CA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28C9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ABF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913303040786842117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7D1F6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温州市新冠鞋业有限公司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9BC7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王登申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0984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63E3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33032719******6712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ADDA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4F4A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温州市瓯海（瞿溪）三溪工业园富阳北路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号（生产车间第三层）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5A86F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2013-09-18</w:t>
            </w:r>
          </w:p>
        </w:tc>
      </w:tr>
      <w:tr w:rsidR="00000000" w14:paraId="069F3AA1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3756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3B8D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91330304MA2AT3H988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868E0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温州陶胜贸易有限公司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2B94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张陶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A5E0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74AF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43312219******7532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7295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9477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23B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88DA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2019-04-10</w:t>
            </w:r>
          </w:p>
        </w:tc>
      </w:tr>
      <w:tr w:rsidR="00000000" w14:paraId="511C542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8E8BD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619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91330304MA2ATWDN6D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EC4C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温州雪升贸易有限公司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F491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吴雪峰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34EB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居民身份证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0BDFE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43090219******1014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5937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7F09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23B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营业房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4891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2019-05-21</w:t>
            </w:r>
          </w:p>
        </w:tc>
      </w:tr>
      <w:tr w:rsidR="00000000" w14:paraId="7B0675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4938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3C16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91330304MA2AU1G83B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DEB6D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温州姣胜商贸有限公司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9926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23EA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6036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43090219******9207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49E5C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0444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浙江省温州市瓯海区梧田街道双庆路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营业房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83AD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2019-05-27</w:t>
            </w:r>
          </w:p>
        </w:tc>
      </w:tr>
      <w:tr w:rsidR="00000000" w14:paraId="6FCF4D5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FFB2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02CA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330300956530030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0DC61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温州市实立塑钢门窗有限公司第一分公司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5BF9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郑孟杰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2FBB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4D63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3303025</w:t>
            </w:r>
            <w:del w:id="0" w:author=" " w:date="2020-11-03T15:53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  <w:lang w:bidi="ar"/>
                </w:rPr>
                <w:delText>7</w:delText>
              </w:r>
            </w:del>
            <w:ins w:id="1" w:author=" " w:date="2020-11-03T15:53:00Z">
              <w:r>
                <w:rPr>
                  <w:rFonts w:ascii="宋体" w:hAnsi="宋体" w:cs="宋体" w:hint="eastAsia"/>
                  <w:color w:val="000000"/>
                  <w:kern w:val="0"/>
                  <w:sz w:val="18"/>
                  <w:szCs w:val="18"/>
                  <w:lang w:bidi="ar"/>
                </w:rPr>
                <w:t>*</w:t>
              </w:r>
            </w:ins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***6481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8818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E7C4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娄桥干东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26DE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1997-11-20</w:t>
            </w:r>
          </w:p>
        </w:tc>
      </w:tr>
      <w:tr w:rsidR="00000000" w14:paraId="2B5A291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82B85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A90D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91330304145284016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62736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温州市瓯海长江模具厂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0EE5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徐耿民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51A0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AFB9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33030219******3237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8FC6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股份合作企业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733F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温州市瓯海梧田街汇头路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04D1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1998-03-05</w:t>
            </w:r>
          </w:p>
        </w:tc>
      </w:tr>
      <w:tr w:rsidR="00000000" w14:paraId="42696172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7155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3AE2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330304313546311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6C298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温州市豪达服饰有限公司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26F2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周理花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EEBA6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035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42022219******3727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BFA7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59A6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温州市瓯海梧田塘西村殿后路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21B9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2014-08-25</w:t>
            </w:r>
          </w:p>
        </w:tc>
      </w:tr>
      <w:tr w:rsidR="00000000" w14:paraId="150BB1C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C3A57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6F2F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91330304MA29A6KB7R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040C5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温州芊运贸易有限公司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AC6F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刘宗侠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0C02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CB97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37048119******7025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A47A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ADB4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浙江省温州市瓯海区梧田街道梧埏街村河庄小区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幢第一层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B334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2017-12-25</w:t>
            </w:r>
          </w:p>
        </w:tc>
      </w:tr>
      <w:tr w:rsidR="00000000" w14:paraId="62467479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81A6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AB36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91330304MA287Q5253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70E75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温州利安鞋材有限公司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87AB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周圣存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833C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C104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33032419******2979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795F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1D51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温州市瓯海区梧田街道龙霞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月乐锦园南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（营业房）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8A67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2017-02-21</w:t>
            </w:r>
          </w:p>
        </w:tc>
      </w:tr>
      <w:tr w:rsidR="00000000" w14:paraId="0E9AFB6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F38F9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97B5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91330304MA2ATF9D23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AD1B4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温州源源建材有限公司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D7EB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李圣源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043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056D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35220319******4717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B173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6730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浙江省温州市瓯海区梧田街道塘西路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号（第一层营业房）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8539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2019-04-28</w:t>
            </w:r>
          </w:p>
        </w:tc>
      </w:tr>
      <w:tr w:rsidR="00000000" w14:paraId="41F7A626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7A4F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D274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91330304MA287UD94A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37BA6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温州勒将鞋材有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81BA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周林丽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99BA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222B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33032419******3147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CB6E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2336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温州市瓯海区梧埏镇龙霞生活区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1-210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室第一层（营业房）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AF50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2017-02-24</w:t>
            </w:r>
          </w:p>
        </w:tc>
      </w:tr>
      <w:tr w:rsidR="00000000" w14:paraId="18B1B9E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E302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AB07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913303005765397704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7FF4C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浙江爱孝恩服装设计有限公司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D8D2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朱建设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D8A8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4A11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33030219******5913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E2CB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87423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号地块东楼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37BD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2011-06-17</w:t>
            </w:r>
          </w:p>
        </w:tc>
      </w:tr>
      <w:tr w:rsidR="00000000" w14:paraId="10D9D2C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7BA5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86EC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330304336874270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3E189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温州紫滢商贸有限公司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1318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郑英豹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6643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E2BE0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33032419******4936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6112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E111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温州市瓯海区梧田街道河庄路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2711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2015-04-01</w:t>
            </w:r>
          </w:p>
        </w:tc>
      </w:tr>
      <w:tr w:rsidR="00000000" w14:paraId="4FAC9F6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F2F1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CD3A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91330304MA287QD691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D2182A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温州祥晨贸易有限公司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EA66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周圣法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26D7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98CF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33032419******2975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AC3AB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4EEB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温州市瓯海梧田街道龙霞生活区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24A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1-202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室（营业房）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7E9A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2017-02-21</w:t>
            </w:r>
          </w:p>
        </w:tc>
      </w:tr>
      <w:tr w:rsidR="00000000" w14:paraId="5426193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B7760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729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91330304MA2CR1JTXF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6D01F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温州市立仁酒店管理有限公司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085F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林立克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13C7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56E0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33032619******4712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6D1A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6AEE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浙江省温州市瓯海区景山街道勤奋组团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040E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2018-08-22</w:t>
            </w:r>
          </w:p>
        </w:tc>
      </w:tr>
      <w:tr w:rsidR="00000000" w14:paraId="69026E9D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F0CD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FCD8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30304MA2CTFXJ6B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9D755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温州标新建材有限公司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AB394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郑国官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1859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535D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33032819******4737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0CD1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09791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浙江省温州市瓯海区景山勤奋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幢裙房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78A5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2018-11-05</w:t>
            </w:r>
          </w:p>
        </w:tc>
      </w:tr>
      <w:tr w:rsidR="00000000" w14:paraId="47F8DB3B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5C6C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8577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91330304MA2861UC23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60BEA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温州市瓯海区佳林鞋业有限公司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F1CF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黄选芬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79CE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3975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33030219******4020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B0F8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06A18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温州市瓯海区娄桥街道玕西村首浃路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2D45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2016-09-05</w:t>
            </w:r>
          </w:p>
        </w:tc>
      </w:tr>
      <w:tr w:rsidR="00000000" w14:paraId="2002631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472B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A033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91330304MA2ARL9W32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39BFC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温州茂升建材有限公司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EFFA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朱永茂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157C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1E934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33032419******3730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C3D7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DF1D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浙江省温州市瓯海区南白象街道温瑞大道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2141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号二楼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12A9A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2019-03-28</w:t>
            </w:r>
          </w:p>
        </w:tc>
      </w:tr>
      <w:tr w:rsidR="00000000" w14:paraId="431CE625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A4B9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F185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330304313546549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D6626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温州市赵远服装有限公司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8FEB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赵远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0F72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FF1E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41112319******7051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5FB3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33FB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温州市瓯海梧田街道河池路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号第三层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FA44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2014-08-22</w:t>
            </w:r>
          </w:p>
        </w:tc>
      </w:tr>
      <w:tr w:rsidR="00000000" w14:paraId="28365E7A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EA70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FB21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91330304307624141K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8FE94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温州市瓯海东升模具有限公司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6441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姚恒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9E9EF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37B4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33082519******3713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9B80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6A562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温州市瓯海区娄桥街道娄桥村前头西路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398B5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2014-09-26</w:t>
            </w:r>
          </w:p>
        </w:tc>
      </w:tr>
      <w:tr w:rsidR="00000000" w14:paraId="670DC5CF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33893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3977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33030430775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8932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5F70D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温州市翱特鞋业有限公司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7823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王爱芬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BBA6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826D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33032119******5440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74420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D3FC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温州市瓯海娄桥玕西村玕西南路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85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084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2015-04-23</w:t>
            </w:r>
          </w:p>
        </w:tc>
      </w:tr>
      <w:tr w:rsidR="00000000" w14:paraId="642BABFE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D61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8AA4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91330304MA28517J8J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89874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温州安巨投资有限公司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6FFE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38CB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94B59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36232419******5718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C887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D50F1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温州市瓯海区娄桥街道玕南村楼南街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81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号（第二层）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7217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2015-10-26</w:t>
            </w:r>
          </w:p>
        </w:tc>
      </w:tr>
      <w:tr w:rsidR="00000000" w14:paraId="370213D3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207D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546D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91330304MA285N8Q1G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8C2BAD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温州啊迈淼童鞋有限公司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4902C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吴凤梦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CBB96E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9BCF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42232619******0034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72ECB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私营有限责任公司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AC60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玕西张施桥路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41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2B37A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2016-05-27</w:t>
            </w:r>
          </w:p>
        </w:tc>
      </w:tr>
      <w:tr w:rsidR="00000000" w14:paraId="4BE9C7D0" w14:textId="77777777">
        <w:trPr>
          <w:trHeight w:val="55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548D" w14:textId="77777777" w:rsidR="00000000" w:rsidRDefault="00FE690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B895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91330300MA2857T68K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7028C4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浙江钟民投资股份有限公司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8CB89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詹丰宁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5028F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2635" w14:textId="77777777" w:rsidR="00000000" w:rsidRDefault="00FE6903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33030419******5439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67533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非国有控股非上市企业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B1D56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温州市瓯海区娄桥街道娄东大街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105-3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1572A" w14:textId="77777777" w:rsidR="00000000" w:rsidRDefault="00FE6903">
            <w:pPr>
              <w:widowControl/>
              <w:jc w:val="left"/>
              <w:textAlignment w:val="bottom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2016-01-04</w:t>
            </w:r>
          </w:p>
        </w:tc>
      </w:tr>
    </w:tbl>
    <w:p w14:paraId="62A3636E" w14:textId="77777777" w:rsidR="00000000" w:rsidRDefault="00FE6903">
      <w:pPr>
        <w:rPr>
          <w:rFonts w:hint="eastAsia"/>
        </w:rPr>
      </w:pPr>
    </w:p>
    <w:p w14:paraId="312A703E" w14:textId="77777777" w:rsidR="00000000" w:rsidRDefault="00FE6903"/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33989" w14:textId="77777777" w:rsidR="00FE6903" w:rsidRDefault="00FE6903" w:rsidP="00FE6903">
      <w:r>
        <w:separator/>
      </w:r>
    </w:p>
  </w:endnote>
  <w:endnote w:type="continuationSeparator" w:id="0">
    <w:p w14:paraId="5B923E00" w14:textId="77777777" w:rsidR="00FE6903" w:rsidRDefault="00FE6903" w:rsidP="00FE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0C8F9" w14:textId="77777777" w:rsidR="00FE6903" w:rsidRDefault="00FE6903" w:rsidP="00FE6903">
      <w:r>
        <w:separator/>
      </w:r>
    </w:p>
  </w:footnote>
  <w:footnote w:type="continuationSeparator" w:id="0">
    <w:p w14:paraId="58F81383" w14:textId="77777777" w:rsidR="00FE6903" w:rsidRDefault="00FE6903" w:rsidP="00FE6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55C5B4F"/>
    <w:rsid w:val="00681ACA"/>
    <w:rsid w:val="00FE6903"/>
    <w:rsid w:val="055C5B4F"/>
    <w:rsid w:val="0D4461AB"/>
    <w:rsid w:val="171A1067"/>
    <w:rsid w:val="19D674C0"/>
    <w:rsid w:val="20EF5996"/>
    <w:rsid w:val="322A2524"/>
    <w:rsid w:val="380C3F3B"/>
    <w:rsid w:val="57A2783F"/>
    <w:rsid w:val="5C7728C8"/>
    <w:rsid w:val="5F6C1610"/>
    <w:rsid w:val="632C2702"/>
    <w:rsid w:val="7A3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1C7E4C"/>
  <w15:chartTrackingRefBased/>
  <w15:docId w15:val="{2F73537D-A54B-4120-8699-3B6D1470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E6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E690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FE6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E690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单婵</dc:creator>
  <cp:keywords/>
  <cp:lastModifiedBy>王祥腾 王</cp:lastModifiedBy>
  <cp:revision>2</cp:revision>
  <dcterms:created xsi:type="dcterms:W3CDTF">2021-01-06T06:10:00Z</dcterms:created>
  <dcterms:modified xsi:type="dcterms:W3CDTF">2021-01-06T06:10:00Z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